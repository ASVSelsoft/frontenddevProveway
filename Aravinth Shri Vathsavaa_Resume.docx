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rebuchet MS" w:cs="Trebuchet MS" w:eastAsia="Trebuchet MS" w:hAnsi="Trebuchet MS"/>
          <w:b w:val="1"/>
          <w:color w:val="f75d5d"/>
          <w:sz w:val="42"/>
          <w:szCs w:val="42"/>
        </w:rPr>
      </w:pPr>
      <w:r w:rsidDel="00000000" w:rsidR="00000000" w:rsidRPr="00000000">
        <w:rPr>
          <w:rFonts w:ascii="Trebuchet MS" w:cs="Trebuchet MS" w:eastAsia="Trebuchet MS" w:hAnsi="Trebuchet MS"/>
          <w:b w:val="1"/>
          <w:color w:val="f75d5d"/>
          <w:sz w:val="42"/>
          <w:szCs w:val="42"/>
          <w:rtl w:val="0"/>
        </w:rPr>
        <w:t xml:space="preserve">Aravinth Shri Vathsavaa K S</w:t>
      </w:r>
    </w:p>
    <w:p w:rsidR="00000000" w:rsidDel="00000000" w:rsidP="00000000" w:rsidRDefault="00000000" w:rsidRPr="00000000" w14:paraId="00000002">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Kumar Nagar East, Tiruppur - 641603</w:t>
      </w:r>
    </w:p>
    <w:p w:rsidR="00000000" w:rsidDel="00000000" w:rsidP="00000000" w:rsidRDefault="00000000" w:rsidRPr="00000000" w14:paraId="00000003">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(+91) 8903571873</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w:t>
      </w:r>
      <w:hyperlink r:id="rId7">
        <w:r w:rsidDel="00000000" w:rsidR="00000000" w:rsidRPr="00000000">
          <w:rPr>
            <w:rFonts w:ascii="Times New Roman" w:cs="Times New Roman" w:eastAsia="Times New Roman" w:hAnsi="Times New Roman"/>
            <w:color w:val="0000ff"/>
            <w:u w:val="single"/>
            <w:rtl w:val="0"/>
          </w:rPr>
          <w:t xml:space="preserve">aravinthshrivathsav@gmail.com</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Oswald" w:cs="Oswald" w:eastAsia="Oswald" w:hAnsi="Oswald"/>
          <w:b w:val="1"/>
          <w:color w:val="f75d5d"/>
          <w:sz w:val="30"/>
          <w:szCs w:val="30"/>
          <w:rtl w:val="0"/>
        </w:rPr>
        <w:t xml:space="preserve">Profile 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Results-driven Software Developer with [1 Year and 6 months] of experience in .NET MVC, C#, JavaScript, Flutter (Dart), PHP, and MSSQL. Skilled in developing enterprise applications, eCommerce platforms, and accounting software, with a strong focus on performance, security, and scalability. Capable of understanding and adapting to different programming languages while continuously learning and staying up to date with emerging technologies.</w:t>
      </w:r>
    </w:p>
    <w:p w:rsidR="00000000" w:rsidDel="00000000" w:rsidP="00000000" w:rsidRDefault="00000000" w:rsidRPr="00000000" w14:paraId="0000000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Proficient in full-stack development, including frontend UI/UX design, backend logic, database optimization, API integration, and cloud deployment. Experienced in working with payment gateways (Razorpay, PhonePe), role-based access control (RBAC), multi-platform app development, and real-time data processing. Adept at troubleshooting, debugging, and optimizing applications for seamless user experiences. Passionate about building high-quality, scalable, and enterprise-grade software solutions.</w:t>
      </w:r>
    </w:p>
    <w:p w:rsidR="00000000" w:rsidDel="00000000" w:rsidP="00000000" w:rsidRDefault="00000000" w:rsidRPr="00000000" w14:paraId="0000000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Oswald" w:cs="Oswald" w:eastAsia="Oswald" w:hAnsi="Oswald"/>
          <w:b w:val="1"/>
          <w:color w:val="f75d5d"/>
          <w:sz w:val="30"/>
          <w:szCs w:val="30"/>
        </w:rPr>
      </w:pPr>
      <w:r w:rsidDel="00000000" w:rsidR="00000000" w:rsidRPr="00000000">
        <w:rPr>
          <w:rFonts w:ascii="Oswald" w:cs="Oswald" w:eastAsia="Oswald" w:hAnsi="Oswald"/>
          <w:b w:val="1"/>
          <w:color w:val="f75d5d"/>
          <w:sz w:val="30"/>
          <w:szCs w:val="30"/>
          <w:rtl w:val="0"/>
        </w:rPr>
        <w:t xml:space="preserve">Technical Skills :</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 (.NET MVC | .NET Core)</w:t>
      </w:r>
    </w:p>
    <w:p w:rsidR="00000000" w:rsidDel="00000000" w:rsidP="00000000" w:rsidRDefault="00000000" w:rsidRPr="00000000" w14:paraId="0000001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Javascript</w:t>
      </w:r>
    </w:p>
    <w:p w:rsidR="00000000" w:rsidDel="00000000" w:rsidP="00000000" w:rsidRDefault="00000000" w:rsidRPr="00000000" w14:paraId="00000015">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Dart (Flutter)</w:t>
      </w:r>
    </w:p>
    <w:p w:rsidR="00000000" w:rsidDel="00000000" w:rsidP="00000000" w:rsidRDefault="00000000" w:rsidRPr="00000000" w14:paraId="00000017">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Chrome Extension </w:t>
      </w:r>
    </w:p>
    <w:p w:rsidR="00000000" w:rsidDel="00000000" w:rsidP="00000000" w:rsidRDefault="00000000" w:rsidRPr="00000000" w14:paraId="00000019">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HTML | CSS | Bootstrap</w:t>
      </w:r>
    </w:p>
    <w:p w:rsidR="00000000" w:rsidDel="00000000" w:rsidP="00000000" w:rsidRDefault="00000000" w:rsidRPr="00000000" w14:paraId="0000001B">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Trebuchet MS" w:cs="Trebuchet MS" w:eastAsia="Trebuchet MS" w:hAnsi="Trebuchet MS"/>
        </w:rPr>
      </w:pPr>
      <w:r w:rsidDel="00000000" w:rsidR="00000000" w:rsidRPr="00000000">
        <w:rPr>
          <w:rFonts w:ascii="Times New Roman" w:cs="Times New Roman" w:eastAsia="Times New Roman" w:hAnsi="Times New Roman"/>
          <w:rtl w:val="0"/>
        </w:rPr>
        <w:t xml:space="preserve">SQL</w:t>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 Hat Linux</w:t>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Excel </w:t>
      </w: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 | Git Hub</w:t>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rPr>
      </w:pPr>
      <w:r w:rsidDel="00000000" w:rsidR="00000000" w:rsidRPr="00000000">
        <w:rPr>
          <w:rFonts w:ascii="Oswald" w:cs="Oswald" w:eastAsia="Oswald" w:hAnsi="Oswald"/>
          <w:b w:val="1"/>
          <w:color w:val="f75d5d"/>
          <w:sz w:val="30"/>
          <w:szCs w:val="30"/>
          <w:rtl w:val="0"/>
        </w:rPr>
        <w:t xml:space="preserve">Academic Profile :</w:t>
      </w:r>
      <w:r w:rsidDel="00000000" w:rsidR="00000000" w:rsidRPr="00000000">
        <w:rPr>
          <w:rFonts w:ascii="Oswald" w:cs="Oswald" w:eastAsia="Oswald" w:hAnsi="Oswald"/>
          <w:color w:val="f75d5d"/>
          <w:sz w:val="30"/>
          <w:szCs w:val="3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numPr>
          <w:ilvl w:val="0"/>
          <w:numId w:val="4"/>
        </w:numPr>
        <w:ind w:left="720" w:hanging="360"/>
        <w:rPr>
          <w:rFonts w:ascii="Georgia" w:cs="Georgia" w:eastAsia="Georgia" w:hAnsi="Georgia"/>
        </w:rPr>
      </w:pPr>
      <w:r w:rsidDel="00000000" w:rsidR="00000000" w:rsidRPr="00000000">
        <w:rPr>
          <w:rFonts w:ascii="Times New Roman" w:cs="Times New Roman" w:eastAsia="Times New Roman" w:hAnsi="Times New Roman"/>
          <w:rtl w:val="0"/>
        </w:rPr>
        <w:t xml:space="preserve">Bachelor of Computer Applications from A.V.C College (Autonomous), Mayiladuthurai with </w:t>
      </w:r>
      <w:r w:rsidDel="00000000" w:rsidR="00000000" w:rsidRPr="00000000">
        <w:rPr>
          <w:rFonts w:ascii="Times New Roman" w:cs="Times New Roman" w:eastAsia="Times New Roman" w:hAnsi="Times New Roman"/>
          <w:b w:val="1"/>
          <w:rtl w:val="0"/>
        </w:rPr>
        <w:t xml:space="preserve">60% </w:t>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4"/>
        </w:numPr>
        <w:ind w:left="720" w:hanging="360"/>
        <w:rPr>
          <w:rFonts w:ascii="Georgia" w:cs="Georgia" w:eastAsia="Georgia" w:hAnsi="Georgia"/>
        </w:rPr>
      </w:pPr>
      <w:r w:rsidDel="00000000" w:rsidR="00000000" w:rsidRPr="00000000">
        <w:rPr>
          <w:rFonts w:ascii="Times New Roman" w:cs="Times New Roman" w:eastAsia="Times New Roman" w:hAnsi="Times New Roman"/>
          <w:rtl w:val="0"/>
        </w:rPr>
        <w:t xml:space="preserve">HSC from Sri Matha Matriculation Higher Secondary School, Kumbakonam  with </w:t>
      </w:r>
      <w:r w:rsidDel="00000000" w:rsidR="00000000" w:rsidRPr="00000000">
        <w:rPr>
          <w:rFonts w:ascii="Times New Roman" w:cs="Times New Roman" w:eastAsia="Times New Roman" w:hAnsi="Times New Roman"/>
          <w:b w:val="1"/>
          <w:rtl w:val="0"/>
        </w:rPr>
        <w:t xml:space="preserve">64%</w:t>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numPr>
          <w:ilvl w:val="0"/>
          <w:numId w:val="4"/>
        </w:numPr>
        <w:ind w:left="720" w:hanging="360"/>
        <w:rPr>
          <w:rFonts w:ascii="Georgia" w:cs="Georgia" w:eastAsia="Georgia" w:hAnsi="Georgia"/>
        </w:rPr>
      </w:pPr>
      <w:r w:rsidDel="00000000" w:rsidR="00000000" w:rsidRPr="00000000">
        <w:rPr>
          <w:rFonts w:ascii="Times New Roman" w:cs="Times New Roman" w:eastAsia="Times New Roman" w:hAnsi="Times New Roman"/>
          <w:rtl w:val="0"/>
        </w:rPr>
        <w:t xml:space="preserve">SSLC from Sri Matha Matriculation Higher Secondary School, Kumbakonam with </w:t>
      </w:r>
      <w:r w:rsidDel="00000000" w:rsidR="00000000" w:rsidRPr="00000000">
        <w:rPr>
          <w:rFonts w:ascii="Times New Roman" w:cs="Times New Roman" w:eastAsia="Times New Roman" w:hAnsi="Times New Roman"/>
          <w:b w:val="1"/>
          <w:rtl w:val="0"/>
        </w:rPr>
        <w:t xml:space="preserve">87%</w:t>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ind w:left="0" w:firstLine="0"/>
        <w:rPr>
          <w:rFonts w:ascii="Oswald" w:cs="Oswald" w:eastAsia="Oswald" w:hAnsi="Oswald"/>
          <w:b w:val="1"/>
          <w:color w:val="f75d5d"/>
          <w:sz w:val="30"/>
          <w:szCs w:val="30"/>
        </w:rPr>
      </w:pPr>
      <w:r w:rsidDel="00000000" w:rsidR="00000000" w:rsidRPr="00000000">
        <w:rPr>
          <w:rFonts w:ascii="Oswald" w:cs="Oswald" w:eastAsia="Oswald" w:hAnsi="Oswald"/>
          <w:b w:val="1"/>
          <w:color w:val="f75d5d"/>
          <w:sz w:val="30"/>
          <w:szCs w:val="30"/>
          <w:rtl w:val="0"/>
        </w:rPr>
        <w:t xml:space="preserve">Work Experience :</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numPr>
          <w:ilvl w:val="0"/>
          <w:numId w:val="5"/>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Currently working as a Software Developer at Selsoft, Tirupur, since August 2023 – Present.</w:t>
      </w:r>
    </w:p>
    <w:p w:rsidR="00000000" w:rsidDel="00000000" w:rsidP="00000000" w:rsidRDefault="00000000" w:rsidRPr="00000000" w14:paraId="0000003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Oswald" w:cs="Oswald" w:eastAsia="Oswald" w:hAnsi="Oswald"/>
          <w:b w:val="1"/>
          <w:color w:val="f75d5d"/>
          <w:sz w:val="30"/>
          <w:szCs w:val="30"/>
        </w:rPr>
      </w:pPr>
      <w:r w:rsidDel="00000000" w:rsidR="00000000" w:rsidRPr="00000000">
        <w:rPr>
          <w:rFonts w:ascii="Oswald" w:cs="Oswald" w:eastAsia="Oswald" w:hAnsi="Oswald"/>
          <w:b w:val="1"/>
          <w:color w:val="f75d5d"/>
          <w:sz w:val="30"/>
          <w:szCs w:val="30"/>
          <w:rtl w:val="0"/>
        </w:rPr>
        <w:t xml:space="preserve">Projects :</w:t>
      </w:r>
    </w:p>
    <w:p w:rsidR="00000000" w:rsidDel="00000000" w:rsidP="00000000" w:rsidRDefault="00000000" w:rsidRPr="00000000" w14:paraId="0000003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rebuchet MS" w:cs="Trebuchet MS" w:eastAsia="Trebuchet MS" w:hAnsi="Trebuchet MS"/>
          <w:b w:val="1"/>
          <w:color w:val="f75d5d"/>
          <w:rtl w:val="0"/>
        </w:rPr>
        <w:t xml:space="preserve">Project title :</w:t>
      </w:r>
      <w:r w:rsidDel="00000000" w:rsidR="00000000" w:rsidRPr="00000000">
        <w:rPr>
          <w:rFonts w:ascii="Trebuchet MS" w:cs="Trebuchet MS" w:eastAsia="Trebuchet MS" w:hAnsi="Trebuchet MS"/>
          <w:b w:val="1"/>
          <w:rtl w:val="0"/>
        </w:rPr>
        <w:t xml:space="preserve"> Payroll</w:t>
      </w: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b w:val="1"/>
          <w:color w:val="f75d5d"/>
        </w:rPr>
      </w:pPr>
      <w:r w:rsidDel="00000000" w:rsidR="00000000" w:rsidRPr="00000000">
        <w:rPr>
          <w:rtl w:val="0"/>
        </w:rPr>
      </w:r>
    </w:p>
    <w:p w:rsidR="00000000" w:rsidDel="00000000" w:rsidP="00000000" w:rsidRDefault="00000000" w:rsidRPr="00000000" w14:paraId="00000039">
      <w:pPr>
        <w:ind w:left="720" w:firstLine="0"/>
        <w:rPr>
          <w:rFonts w:ascii="Trebuchet MS" w:cs="Trebuchet MS" w:eastAsia="Trebuchet MS" w:hAnsi="Trebuchet MS"/>
          <w:b w:val="1"/>
        </w:rPr>
      </w:pPr>
      <w:r w:rsidDel="00000000" w:rsidR="00000000" w:rsidRPr="00000000">
        <w:rPr>
          <w:rFonts w:ascii="Trebuchet MS" w:cs="Trebuchet MS" w:eastAsia="Trebuchet MS" w:hAnsi="Trebuchet MS"/>
          <w:b w:val="1"/>
          <w:color w:val="f75d5d"/>
          <w:rtl w:val="0"/>
        </w:rPr>
        <w:t xml:space="preserve">Technology :</w:t>
      </w:r>
      <w:r w:rsidDel="00000000" w:rsidR="00000000" w:rsidRPr="00000000">
        <w:rPr>
          <w:rFonts w:ascii="Trebuchet MS" w:cs="Trebuchet MS" w:eastAsia="Trebuchet MS" w:hAnsi="Trebuchet MS"/>
          <w:b w:val="1"/>
          <w:rtl w:val="0"/>
        </w:rPr>
        <w:t xml:space="preserve"> .NET MVC using HTML, CSS, Javascript, C#, MSSQL</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rebuchet MS" w:cs="Trebuchet MS" w:eastAsia="Trebuchet MS" w:hAnsi="Trebuchet MS"/>
          <w:b w:val="1"/>
          <w:color w:val="f75d5d"/>
          <w:rtl w:val="0"/>
        </w:rPr>
        <w:t xml:space="preserve">Description</w:t>
      </w:r>
      <w:r w:rsidDel="00000000" w:rsidR="00000000" w:rsidRPr="00000000">
        <w:rPr>
          <w:rFonts w:ascii="Trebuchet MS" w:cs="Trebuchet MS" w:eastAsia="Trebuchet MS" w:hAnsi="Trebuchet MS"/>
          <w:color w:val="f75d5d"/>
          <w:rtl w:val="0"/>
        </w:rPr>
        <w:t xml:space="preserve"> :</w: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Payroll System</w:t>
      </w:r>
      <w:r w:rsidDel="00000000" w:rsidR="00000000" w:rsidRPr="00000000">
        <w:rPr>
          <w:rFonts w:ascii="Times New Roman" w:cs="Times New Roman" w:eastAsia="Times New Roman" w:hAnsi="Times New Roman"/>
          <w:rtl w:val="0"/>
        </w:rPr>
        <w:t xml:space="preserve"> is designed to automate salary processing for employees. It ensures accurate calculations of wages, taxes, deductions, and benefits. The system supports role-based access for HR, Finance, and Employees, providing functionalities such as salary slips, tax computations, and leave deductions.</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color w:val="f75d5d"/>
        </w:rPr>
      </w:pPr>
      <w:r w:rsidDel="00000000" w:rsidR="00000000" w:rsidRPr="00000000">
        <w:rPr>
          <w:rtl w:val="0"/>
        </w:rPr>
      </w:r>
    </w:p>
    <w:p w:rsidR="00000000" w:rsidDel="00000000" w:rsidP="00000000" w:rsidRDefault="00000000" w:rsidRPr="00000000" w14:paraId="00000040">
      <w:pPr>
        <w:ind w:left="720" w:firstLine="0"/>
        <w:rPr>
          <w:rFonts w:ascii="Trebuchet MS" w:cs="Trebuchet MS" w:eastAsia="Trebuchet MS" w:hAnsi="Trebuchet MS"/>
          <w:b w:val="1"/>
          <w:color w:val="f75d5d"/>
        </w:rPr>
      </w:pPr>
      <w:r w:rsidDel="00000000" w:rsidR="00000000" w:rsidRPr="00000000">
        <w:rPr>
          <w:rFonts w:ascii="Trebuchet MS" w:cs="Trebuchet MS" w:eastAsia="Trebuchet MS" w:hAnsi="Trebuchet MS"/>
          <w:b w:val="1"/>
          <w:color w:val="f75d5d"/>
          <w:rtl w:val="0"/>
        </w:rPr>
        <w:t xml:space="preserve">Roles and responsibilities :</w:t>
      </w:r>
    </w:p>
    <w:p w:rsidR="00000000" w:rsidDel="00000000" w:rsidP="00000000" w:rsidRDefault="00000000" w:rsidRPr="00000000" w14:paraId="0000004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and maintained </w:t>
      </w:r>
      <w:r w:rsidDel="00000000" w:rsidR="00000000" w:rsidRPr="00000000">
        <w:rPr>
          <w:rFonts w:ascii="Times New Roman" w:cs="Times New Roman" w:eastAsia="Times New Roman" w:hAnsi="Times New Roman"/>
          <w:b w:val="1"/>
          <w:rtl w:val="0"/>
        </w:rPr>
        <w:t xml:space="preserve">.NET MVC architecture</w:t>
      </w:r>
      <w:r w:rsidDel="00000000" w:rsidR="00000000" w:rsidRPr="00000000">
        <w:rPr>
          <w:rFonts w:ascii="Times New Roman" w:cs="Times New Roman" w:eastAsia="Times New Roman" w:hAnsi="Times New Roman"/>
          <w:rtl w:val="0"/>
        </w:rPr>
        <w:t xml:space="preserve"> for structured and scalable payroll management.</w:t>
      </w:r>
    </w:p>
    <w:p w:rsidR="00000000" w:rsidDel="00000000" w:rsidP="00000000" w:rsidRDefault="00000000" w:rsidRPr="00000000" w14:paraId="00000044">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w:t>
      </w:r>
      <w:r w:rsidDel="00000000" w:rsidR="00000000" w:rsidRPr="00000000">
        <w:rPr>
          <w:rFonts w:ascii="Times New Roman" w:cs="Times New Roman" w:eastAsia="Times New Roman" w:hAnsi="Times New Roman"/>
          <w:b w:val="1"/>
          <w:rtl w:val="0"/>
        </w:rPr>
        <w:t xml:space="preserve">C# business logic</w:t>
      </w:r>
      <w:r w:rsidDel="00000000" w:rsidR="00000000" w:rsidRPr="00000000">
        <w:rPr>
          <w:rFonts w:ascii="Times New Roman" w:cs="Times New Roman" w:eastAsia="Times New Roman" w:hAnsi="Times New Roman"/>
          <w:rtl w:val="0"/>
        </w:rPr>
        <w:t xml:space="preserve"> for salary calculations, tax deductions, overtime pay, shift time calculations, and benefits.</w:t>
      </w:r>
    </w:p>
    <w:p w:rsidR="00000000" w:rsidDel="00000000" w:rsidP="00000000" w:rsidRDefault="00000000" w:rsidRPr="00000000" w14:paraId="00000045">
      <w:pPr>
        <w:numPr>
          <w:ilvl w:val="0"/>
          <w:numId w:val="2"/>
        </w:numPr>
        <w:spacing w:after="0" w:before="0" w:lineRule="auto"/>
        <w:ind w:left="720" w:hanging="360"/>
        <w:rPr/>
      </w:pPr>
      <w:r w:rsidDel="00000000" w:rsidR="00000000" w:rsidRPr="00000000">
        <w:rPr>
          <w:rFonts w:ascii="Times New Roman" w:cs="Times New Roman" w:eastAsia="Times New Roman" w:hAnsi="Times New Roman"/>
          <w:rtl w:val="0"/>
        </w:rPr>
        <w:t xml:space="preserve">Designed and optimized </w:t>
      </w:r>
      <w:r w:rsidDel="00000000" w:rsidR="00000000" w:rsidRPr="00000000">
        <w:rPr>
          <w:rFonts w:ascii="Times New Roman" w:cs="Times New Roman" w:eastAsia="Times New Roman" w:hAnsi="Times New Roman"/>
          <w:b w:val="1"/>
          <w:rtl w:val="0"/>
        </w:rPr>
        <w:t xml:space="preserve">MSSQL database schema</w:t>
      </w:r>
      <w:r w:rsidDel="00000000" w:rsidR="00000000" w:rsidRPr="00000000">
        <w:rPr>
          <w:rFonts w:ascii="Times New Roman" w:cs="Times New Roman" w:eastAsia="Times New Roman" w:hAnsi="Times New Roman"/>
          <w:rtl w:val="0"/>
        </w:rPr>
        <w:t xml:space="preserve">, including stored procedures, triggers, and indexing for efficient payroll processing.</w:t>
      </w:r>
      <w:r w:rsidDel="00000000" w:rsidR="00000000" w:rsidRPr="00000000">
        <w:rPr>
          <w:rtl w:val="0"/>
        </w:rPr>
      </w:r>
    </w:p>
    <w:p w:rsidR="00000000" w:rsidDel="00000000" w:rsidP="00000000" w:rsidRDefault="00000000" w:rsidRPr="00000000" w14:paraId="00000046">
      <w:pPr>
        <w:numPr>
          <w:ilvl w:val="0"/>
          <w:numId w:val="2"/>
        </w:numPr>
        <w:spacing w:after="0" w:before="0" w:lineRule="auto"/>
        <w:ind w:left="720" w:hanging="360"/>
        <w:rPr/>
      </w:pPr>
      <w:r w:rsidDel="00000000" w:rsidR="00000000" w:rsidRPr="00000000">
        <w:rPr>
          <w:rFonts w:ascii="Times New Roman" w:cs="Times New Roman" w:eastAsia="Times New Roman" w:hAnsi="Times New Roman"/>
          <w:rtl w:val="0"/>
        </w:rPr>
        <w:t xml:space="preserve">Created </w:t>
      </w:r>
      <w:r w:rsidDel="00000000" w:rsidR="00000000" w:rsidRPr="00000000">
        <w:rPr>
          <w:rFonts w:ascii="Times New Roman" w:cs="Times New Roman" w:eastAsia="Times New Roman" w:hAnsi="Times New Roman"/>
          <w:b w:val="1"/>
          <w:rtl w:val="0"/>
        </w:rPr>
        <w:t xml:space="preserve">interactive UI</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rtl w:val="0"/>
        </w:rPr>
        <w:t xml:space="preserve">HTML, CSS, JavaScript, Bootstrap, and AJAX</w:t>
      </w:r>
      <w:r w:rsidDel="00000000" w:rsidR="00000000" w:rsidRPr="00000000">
        <w:rPr>
          <w:rFonts w:ascii="Times New Roman" w:cs="Times New Roman" w:eastAsia="Times New Roman" w:hAnsi="Times New Roman"/>
          <w:rtl w:val="0"/>
        </w:rPr>
        <w:t xml:space="preserve">, ensuring a seamless user experience.</w:t>
      </w:r>
      <w:r w:rsidDel="00000000" w:rsidR="00000000" w:rsidRPr="00000000">
        <w:rPr>
          <w:rtl w:val="0"/>
        </w:rPr>
      </w:r>
    </w:p>
    <w:p w:rsidR="00000000" w:rsidDel="00000000" w:rsidP="00000000" w:rsidRDefault="00000000" w:rsidRPr="00000000" w14:paraId="00000047">
      <w:pPr>
        <w:numPr>
          <w:ilvl w:val="0"/>
          <w:numId w:val="2"/>
        </w:numPr>
        <w:spacing w:after="0" w:before="0" w:lineRule="auto"/>
        <w:ind w:left="720" w:hanging="360"/>
        <w:rPr/>
      </w:pPr>
      <w:r w:rsidDel="00000000" w:rsidR="00000000" w:rsidRPr="00000000">
        <w:rPr>
          <w:rFonts w:ascii="Times New Roman" w:cs="Times New Roman" w:eastAsia="Times New Roman" w:hAnsi="Times New Roman"/>
          <w:rtl w:val="0"/>
        </w:rPr>
        <w:t xml:space="preserve">Developed </w:t>
      </w:r>
      <w:r w:rsidDel="00000000" w:rsidR="00000000" w:rsidRPr="00000000">
        <w:rPr>
          <w:rFonts w:ascii="Times New Roman" w:cs="Times New Roman" w:eastAsia="Times New Roman" w:hAnsi="Times New Roman"/>
          <w:b w:val="1"/>
          <w:rtl w:val="0"/>
        </w:rPr>
        <w:t xml:space="preserve">role-based access control (RBAC)</w:t>
      </w:r>
      <w:r w:rsidDel="00000000" w:rsidR="00000000" w:rsidRPr="00000000">
        <w:rPr>
          <w:rFonts w:ascii="Times New Roman" w:cs="Times New Roman" w:eastAsia="Times New Roman" w:hAnsi="Times New Roman"/>
          <w:rtl w:val="0"/>
        </w:rPr>
        <w:t xml:space="preserve"> for secure HR, finance, and employee access.</w:t>
      </w:r>
      <w:r w:rsidDel="00000000" w:rsidR="00000000" w:rsidRPr="00000000">
        <w:rPr>
          <w:rtl w:val="0"/>
        </w:rPr>
      </w:r>
    </w:p>
    <w:p w:rsidR="00000000" w:rsidDel="00000000" w:rsidP="00000000" w:rsidRDefault="00000000" w:rsidRPr="00000000" w14:paraId="00000048">
      <w:pPr>
        <w:numPr>
          <w:ilvl w:val="0"/>
          <w:numId w:val="2"/>
        </w:numPr>
        <w:spacing w:after="0" w:before="0" w:lineRule="auto"/>
        <w:ind w:left="720" w:hanging="360"/>
        <w:rPr/>
      </w:pPr>
      <w:r w:rsidDel="00000000" w:rsidR="00000000" w:rsidRPr="00000000">
        <w:rPr>
          <w:rFonts w:ascii="Times New Roman" w:cs="Times New Roman" w:eastAsia="Times New Roman" w:hAnsi="Times New Roman"/>
          <w:rtl w:val="0"/>
        </w:rPr>
        <w:t xml:space="preserve">Integrated </w:t>
      </w:r>
      <w:r w:rsidDel="00000000" w:rsidR="00000000" w:rsidRPr="00000000">
        <w:rPr>
          <w:rFonts w:ascii="Times New Roman" w:cs="Times New Roman" w:eastAsia="Times New Roman" w:hAnsi="Times New Roman"/>
          <w:b w:val="1"/>
          <w:rtl w:val="0"/>
        </w:rPr>
        <w:t xml:space="preserve">attendance registration from machine data</w:t>
      </w:r>
      <w:r w:rsidDel="00000000" w:rsidR="00000000" w:rsidRPr="00000000">
        <w:rPr>
          <w:rFonts w:ascii="Times New Roman" w:cs="Times New Roman" w:eastAsia="Times New Roman" w:hAnsi="Times New Roman"/>
          <w:rtl w:val="0"/>
        </w:rPr>
        <w:t xml:space="preserve"> for automated payroll calculations.</w:t>
      </w:r>
      <w:r w:rsidDel="00000000" w:rsidR="00000000" w:rsidRPr="00000000">
        <w:rPr>
          <w:rtl w:val="0"/>
        </w:rPr>
      </w:r>
    </w:p>
    <w:p w:rsidR="00000000" w:rsidDel="00000000" w:rsidP="00000000" w:rsidRDefault="00000000" w:rsidRPr="00000000" w14:paraId="00000049">
      <w:pPr>
        <w:numPr>
          <w:ilvl w:val="0"/>
          <w:numId w:val="2"/>
        </w:numPr>
        <w:spacing w:after="0" w:before="0" w:lineRule="auto"/>
        <w:ind w:left="720" w:hanging="360"/>
        <w:rPr/>
      </w:pPr>
      <w:r w:rsidDel="00000000" w:rsidR="00000000" w:rsidRPr="00000000">
        <w:rPr>
          <w:rFonts w:ascii="Times New Roman" w:cs="Times New Roman" w:eastAsia="Times New Roman" w:hAnsi="Times New Roman"/>
          <w:rtl w:val="0"/>
        </w:rPr>
        <w:t xml:space="preserve">Built essential payroll modules, including </w:t>
      </w:r>
      <w:r w:rsidDel="00000000" w:rsidR="00000000" w:rsidRPr="00000000">
        <w:rPr>
          <w:rFonts w:ascii="Times New Roman" w:cs="Times New Roman" w:eastAsia="Times New Roman" w:hAnsi="Times New Roman"/>
          <w:b w:val="1"/>
          <w:rtl w:val="0"/>
        </w:rPr>
        <w:t xml:space="preserve">Employee Master, Advance Loan Issue, Advance Balance Report, Wages Pay Slip, Wages Register, and Ledger reports related to Payroll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A">
      <w:pPr>
        <w:numPr>
          <w:ilvl w:val="0"/>
          <w:numId w:val="2"/>
        </w:numPr>
        <w:spacing w:after="0" w:before="0" w:lineRule="auto"/>
        <w:ind w:left="720" w:hanging="360"/>
        <w:rPr/>
      </w:pPr>
      <w:r w:rsidDel="00000000" w:rsidR="00000000" w:rsidRPr="00000000">
        <w:rPr>
          <w:rFonts w:ascii="Times New Roman" w:cs="Times New Roman" w:eastAsia="Times New Roman" w:hAnsi="Times New Roman"/>
          <w:rtl w:val="0"/>
        </w:rPr>
        <w:t xml:space="preserve">Optimized application performance with </w:t>
      </w:r>
      <w:r w:rsidDel="00000000" w:rsidR="00000000" w:rsidRPr="00000000">
        <w:rPr>
          <w:rFonts w:ascii="Times New Roman" w:cs="Times New Roman" w:eastAsia="Times New Roman" w:hAnsi="Times New Roman"/>
          <w:b w:val="1"/>
          <w:rtl w:val="0"/>
        </w:rPr>
        <w:t xml:space="preserve">caching, query optimization, and background processing</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B">
      <w:pPr>
        <w:numPr>
          <w:ilvl w:val="0"/>
          <w:numId w:val="2"/>
        </w:numPr>
        <w:spacing w:after="0" w:before="0" w:lineRule="auto"/>
        <w:ind w:left="720" w:hanging="360"/>
        <w:rPr/>
      </w:pPr>
      <w:r w:rsidDel="00000000" w:rsidR="00000000" w:rsidRPr="00000000">
        <w:rPr>
          <w:rFonts w:ascii="Times New Roman" w:cs="Times New Roman" w:eastAsia="Times New Roman" w:hAnsi="Times New Roman"/>
          <w:rtl w:val="0"/>
        </w:rPr>
        <w:t xml:space="preserve">Ensured </w:t>
      </w:r>
      <w:r w:rsidDel="00000000" w:rsidR="00000000" w:rsidRPr="00000000">
        <w:rPr>
          <w:rFonts w:ascii="Times New Roman" w:cs="Times New Roman" w:eastAsia="Times New Roman" w:hAnsi="Times New Roman"/>
          <w:b w:val="1"/>
          <w:rtl w:val="0"/>
        </w:rPr>
        <w:t xml:space="preserve">data security</w:t>
      </w:r>
      <w:r w:rsidDel="00000000" w:rsidR="00000000" w:rsidRPr="00000000">
        <w:rPr>
          <w:rFonts w:ascii="Times New Roman" w:cs="Times New Roman" w:eastAsia="Times New Roman" w:hAnsi="Times New Roman"/>
          <w:rtl w:val="0"/>
        </w:rPr>
        <w:t xml:space="preserve"> by implementing encryption, authentication mechanisms, and compliance with tax regulations.</w:t>
      </w:r>
      <w:r w:rsidDel="00000000" w:rsidR="00000000" w:rsidRPr="00000000">
        <w:rPr>
          <w:rtl w:val="0"/>
        </w:rPr>
      </w:r>
    </w:p>
    <w:p w:rsidR="00000000" w:rsidDel="00000000" w:rsidP="00000000" w:rsidRDefault="00000000" w:rsidRPr="00000000" w14:paraId="0000004C">
      <w:pPr>
        <w:numPr>
          <w:ilvl w:val="0"/>
          <w:numId w:val="2"/>
        </w:numPr>
        <w:spacing w:after="240" w:before="0" w:lineRule="auto"/>
        <w:ind w:left="720" w:hanging="360"/>
        <w:rPr/>
      </w:pPr>
      <w:r w:rsidDel="00000000" w:rsidR="00000000" w:rsidRPr="00000000">
        <w:rPr>
          <w:rFonts w:ascii="Times New Roman" w:cs="Times New Roman" w:eastAsia="Times New Roman" w:hAnsi="Times New Roman"/>
          <w:rtl w:val="0"/>
        </w:rPr>
        <w:t xml:space="preserve">Deployed and maintained the system on </w:t>
      </w:r>
      <w:r w:rsidDel="00000000" w:rsidR="00000000" w:rsidRPr="00000000">
        <w:rPr>
          <w:rFonts w:ascii="Times New Roman" w:cs="Times New Roman" w:eastAsia="Times New Roman" w:hAnsi="Times New Roman"/>
          <w:b w:val="1"/>
          <w:rtl w:val="0"/>
        </w:rPr>
        <w:t xml:space="preserve">IIS server</w:t>
      </w:r>
      <w:r w:rsidDel="00000000" w:rsidR="00000000" w:rsidRPr="00000000">
        <w:rPr>
          <w:rFonts w:ascii="Times New Roman" w:cs="Times New Roman" w:eastAsia="Times New Roman" w:hAnsi="Times New Roman"/>
          <w:rtl w:val="0"/>
        </w:rPr>
        <w:t xml:space="preserve">, performed debugging, manually testing the modules and provided technical documentation.</w:t>
      </w:r>
      <w:r w:rsidDel="00000000" w:rsidR="00000000" w:rsidRPr="00000000">
        <w:rPr>
          <w:rtl w:val="0"/>
        </w:rPr>
      </w:r>
    </w:p>
    <w:p w:rsidR="00000000" w:rsidDel="00000000" w:rsidP="00000000" w:rsidRDefault="00000000" w:rsidRPr="00000000" w14:paraId="0000004D">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rebuchet MS" w:cs="Trebuchet MS" w:eastAsia="Trebuchet MS" w:hAnsi="Trebuchet MS"/>
          <w:b w:val="1"/>
          <w:color w:val="f75d5d"/>
          <w:rtl w:val="0"/>
        </w:rPr>
        <w:t xml:space="preserve">Project title :</w:t>
      </w:r>
      <w:r w:rsidDel="00000000" w:rsidR="00000000" w:rsidRPr="00000000">
        <w:rPr>
          <w:rFonts w:ascii="Trebuchet MS" w:cs="Trebuchet MS" w:eastAsia="Trebuchet MS" w:hAnsi="Trebuchet MS"/>
          <w:b w:val="1"/>
          <w:rtl w:val="0"/>
        </w:rPr>
        <w:t xml:space="preserve">  San Tex [Accounting]</w:t>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color w:val="f75d5d"/>
        </w:rPr>
      </w:pPr>
      <w:r w:rsidDel="00000000" w:rsidR="00000000" w:rsidRPr="00000000">
        <w:rPr>
          <w:rtl w:val="0"/>
        </w:rPr>
      </w:r>
    </w:p>
    <w:p w:rsidR="00000000" w:rsidDel="00000000" w:rsidP="00000000" w:rsidRDefault="00000000" w:rsidRPr="00000000" w14:paraId="00000050">
      <w:pPr>
        <w:ind w:left="720" w:firstLine="0"/>
        <w:rPr>
          <w:rFonts w:ascii="Trebuchet MS" w:cs="Trebuchet MS" w:eastAsia="Trebuchet MS" w:hAnsi="Trebuchet MS"/>
          <w:b w:val="1"/>
        </w:rPr>
      </w:pPr>
      <w:r w:rsidDel="00000000" w:rsidR="00000000" w:rsidRPr="00000000">
        <w:rPr>
          <w:rFonts w:ascii="Trebuchet MS" w:cs="Trebuchet MS" w:eastAsia="Trebuchet MS" w:hAnsi="Trebuchet MS"/>
          <w:b w:val="1"/>
          <w:color w:val="f75d5d"/>
          <w:rtl w:val="0"/>
        </w:rPr>
        <w:t xml:space="preserve">Technology :</w:t>
      </w:r>
      <w:r w:rsidDel="00000000" w:rsidR="00000000" w:rsidRPr="00000000">
        <w:rPr>
          <w:rFonts w:ascii="Trebuchet MS" w:cs="Trebuchet MS" w:eastAsia="Trebuchet MS" w:hAnsi="Trebuchet MS"/>
          <w:b w:val="1"/>
          <w:rtl w:val="0"/>
        </w:rPr>
        <w:t xml:space="preserve"> .NET MVC using HTML, CSS, Javascript, C#, MSSQL</w:t>
      </w:r>
    </w:p>
    <w:p w:rsidR="00000000" w:rsidDel="00000000" w:rsidP="00000000" w:rsidRDefault="00000000" w:rsidRPr="00000000" w14:paraId="00000051">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2">
      <w:pPr>
        <w:ind w:left="720" w:firstLine="0"/>
        <w:rPr>
          <w:rFonts w:ascii="Trebuchet MS" w:cs="Trebuchet MS" w:eastAsia="Trebuchet MS" w:hAnsi="Trebuchet MS"/>
          <w:b w:val="1"/>
        </w:rPr>
      </w:pPr>
      <w:r w:rsidDel="00000000" w:rsidR="00000000" w:rsidRPr="00000000">
        <w:rPr>
          <w:rFonts w:ascii="Trebuchet MS" w:cs="Trebuchet MS" w:eastAsia="Trebuchet MS" w:hAnsi="Trebuchet MS"/>
          <w:b w:val="1"/>
          <w:color w:val="f75d5d"/>
          <w:rtl w:val="0"/>
        </w:rPr>
        <w:t xml:space="preserve">Description</w:t>
      </w:r>
      <w:r w:rsidDel="00000000" w:rsidR="00000000" w:rsidRPr="00000000">
        <w:rPr>
          <w:rFonts w:ascii="Trebuchet MS" w:cs="Trebuchet MS" w:eastAsia="Trebuchet MS" w:hAnsi="Trebuchet MS"/>
          <w:color w:val="f75d5d"/>
          <w:rtl w:val="0"/>
        </w:rPr>
        <w:t xml:space="preserve"> :</w:t>
      </w:r>
      <w:r w:rsidDel="00000000" w:rsidR="00000000" w:rsidRPr="00000000">
        <w:rPr>
          <w:rtl w:val="0"/>
        </w:rPr>
      </w:r>
    </w:p>
    <w:p w:rsidR="00000000" w:rsidDel="00000000" w:rsidP="00000000" w:rsidRDefault="00000000" w:rsidRPr="00000000" w14:paraId="00000053">
      <w:pPr>
        <w:ind w:left="72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Developed a custom accounting software for San Tex to automate and streamline financial management. Built using .NET MVC, C#, MSSQL, HTML, CSS, and JavaScript, the software covers essential accounting functionalities, including General Ledger, Accounts Payable, Accounts Receivable, Bank Reconciliation, Trial Balance, Profit &amp; Loss Statement, and Balance Sheet. It also features EMI generation and loan management for tracking installments and automating calculations. The system supports multi-company and multi-currency transactions, ensuring flexibility for diverse financial needs. Additionally, it includes role-based access control (RBAC), tax compliance automation, invoice and payment tracking, financial dashboards, and real-time reporting. Security and performance optimization were key priorities, with data encryption, audit logs, and optimized SQL queries ensuring a smooth and secure experience.</w:t>
      </w:r>
    </w:p>
    <w:p w:rsidR="00000000" w:rsidDel="00000000" w:rsidP="00000000" w:rsidRDefault="00000000" w:rsidRPr="00000000" w14:paraId="00000054">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5">
      <w:pPr>
        <w:ind w:left="720" w:firstLine="0"/>
        <w:rPr>
          <w:rFonts w:ascii="Trebuchet MS" w:cs="Trebuchet MS" w:eastAsia="Trebuchet MS" w:hAnsi="Trebuchet MS"/>
          <w:b w:val="1"/>
          <w:color w:val="f75d5d"/>
        </w:rPr>
      </w:pPr>
      <w:r w:rsidDel="00000000" w:rsidR="00000000" w:rsidRPr="00000000">
        <w:rPr>
          <w:rFonts w:ascii="Trebuchet MS" w:cs="Trebuchet MS" w:eastAsia="Trebuchet MS" w:hAnsi="Trebuchet MS"/>
          <w:b w:val="1"/>
          <w:color w:val="f75d5d"/>
          <w:rtl w:val="0"/>
        </w:rPr>
        <w:t xml:space="preserve">Roles and responsibilities :</w:t>
      </w:r>
    </w:p>
    <w:p w:rsidR="00000000" w:rsidDel="00000000" w:rsidP="00000000" w:rsidRDefault="00000000" w:rsidRPr="00000000" w14:paraId="00000056">
      <w:pPr>
        <w:ind w:left="720" w:firstLine="0"/>
        <w:rPr>
          <w:rFonts w:ascii="Trebuchet MS" w:cs="Trebuchet MS" w:eastAsia="Trebuchet MS" w:hAnsi="Trebuchet MS"/>
          <w:b w:val="1"/>
          <w:color w:val="f75d5d"/>
        </w:rPr>
      </w:pPr>
      <w:r w:rsidDel="00000000" w:rsidR="00000000" w:rsidRPr="00000000">
        <w:rPr>
          <w:rtl w:val="0"/>
        </w:rPr>
      </w:r>
    </w:p>
    <w:p w:rsidR="00000000" w:rsidDel="00000000" w:rsidP="00000000" w:rsidRDefault="00000000" w:rsidRPr="00000000" w14:paraId="00000057">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Developed and maintained .NET MVC architecture for structured and scalable accounting management.</w:t>
      </w:r>
      <w:r w:rsidDel="00000000" w:rsidR="00000000" w:rsidRPr="00000000">
        <w:rPr>
          <w:rtl w:val="0"/>
        </w:rPr>
      </w:r>
    </w:p>
    <w:p w:rsidR="00000000" w:rsidDel="00000000" w:rsidP="00000000" w:rsidRDefault="00000000" w:rsidRPr="00000000" w14:paraId="00000058">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Designed and implemented C# business logic for financial transactions, EMI generation, and loan tracking.</w:t>
      </w:r>
      <w:r w:rsidDel="00000000" w:rsidR="00000000" w:rsidRPr="00000000">
        <w:rPr>
          <w:rtl w:val="0"/>
        </w:rPr>
      </w:r>
    </w:p>
    <w:p w:rsidR="00000000" w:rsidDel="00000000" w:rsidP="00000000" w:rsidRDefault="00000000" w:rsidRPr="00000000" w14:paraId="00000059">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Created and optimized MSSQL database schema, including stored procedures, triggers, and indexing for high-performance financial calculations.</w:t>
      </w:r>
      <w:r w:rsidDel="00000000" w:rsidR="00000000" w:rsidRPr="00000000">
        <w:rPr>
          <w:rtl w:val="0"/>
        </w:rPr>
      </w:r>
    </w:p>
    <w:p w:rsidR="00000000" w:rsidDel="00000000" w:rsidP="00000000" w:rsidRDefault="00000000" w:rsidRPr="00000000" w14:paraId="0000005A">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Developed interactive UI using HTML, CSS, JavaScript, jQuery, and AJAX, ensuring a smooth user experience.</w:t>
      </w:r>
      <w:r w:rsidDel="00000000" w:rsidR="00000000" w:rsidRPr="00000000">
        <w:rPr>
          <w:rtl w:val="0"/>
        </w:rPr>
      </w:r>
    </w:p>
    <w:p w:rsidR="00000000" w:rsidDel="00000000" w:rsidP="00000000" w:rsidRDefault="00000000" w:rsidRPr="00000000" w14:paraId="0000005B">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Built essential accounting modules, including General Ledger, Accounts Payable, Accounts Receivable, Bank Reconciliation, Trial Balance, Profit &amp; Loss Statement, Balance Sheet, and EMI Generation.</w:t>
      </w:r>
      <w:r w:rsidDel="00000000" w:rsidR="00000000" w:rsidRPr="00000000">
        <w:rPr>
          <w:rtl w:val="0"/>
        </w:rPr>
      </w:r>
    </w:p>
    <w:p w:rsidR="00000000" w:rsidDel="00000000" w:rsidP="00000000" w:rsidRDefault="00000000" w:rsidRPr="00000000" w14:paraId="0000005C">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Implemented role-based access control (RBAC) for secure user management and financial data protection.</w:t>
      </w:r>
      <w:r w:rsidDel="00000000" w:rsidR="00000000" w:rsidRPr="00000000">
        <w:rPr>
          <w:rtl w:val="0"/>
        </w:rPr>
      </w:r>
    </w:p>
    <w:p w:rsidR="00000000" w:rsidDel="00000000" w:rsidP="00000000" w:rsidRDefault="00000000" w:rsidRPr="00000000" w14:paraId="0000005D">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Automated tax calculations, invoice processing, and financial reporting for accurate and efficient accounting.</w:t>
      </w:r>
      <w:r w:rsidDel="00000000" w:rsidR="00000000" w:rsidRPr="00000000">
        <w:rPr>
          <w:rtl w:val="0"/>
        </w:rPr>
      </w:r>
    </w:p>
    <w:p w:rsidR="00000000" w:rsidDel="00000000" w:rsidP="00000000" w:rsidRDefault="00000000" w:rsidRPr="00000000" w14:paraId="0000005E">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Integrated bank statement imports, ledger adjustments, and real-time financial dashboards for better decision-making.</w:t>
      </w:r>
      <w:r w:rsidDel="00000000" w:rsidR="00000000" w:rsidRPr="00000000">
        <w:rPr>
          <w:rtl w:val="0"/>
        </w:rPr>
      </w:r>
    </w:p>
    <w:p w:rsidR="00000000" w:rsidDel="00000000" w:rsidP="00000000" w:rsidRDefault="00000000" w:rsidRPr="00000000" w14:paraId="0000005F">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Optimized performance and security using query optimization, caching, data encryption, and audit logs.</w:t>
      </w:r>
      <w:r w:rsidDel="00000000" w:rsidR="00000000" w:rsidRPr="00000000">
        <w:rPr>
          <w:rtl w:val="0"/>
        </w:rPr>
      </w:r>
    </w:p>
    <w:p w:rsidR="00000000" w:rsidDel="00000000" w:rsidP="00000000" w:rsidRDefault="00000000" w:rsidRPr="00000000" w14:paraId="00000060">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Deployed and maintained the system on IIS server, performed debugging, and provided technical documentation for users.</w:t>
      </w:r>
      <w:r w:rsidDel="00000000" w:rsidR="00000000" w:rsidRPr="00000000">
        <w:rPr>
          <w:rtl w:val="0"/>
        </w:rPr>
      </w:r>
    </w:p>
    <w:p w:rsidR="00000000" w:rsidDel="00000000" w:rsidP="00000000" w:rsidRDefault="00000000" w:rsidRPr="00000000" w14:paraId="00000061">
      <w:pPr>
        <w:ind w:left="216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2">
      <w:pPr>
        <w:ind w:left="216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rebuchet MS" w:cs="Trebuchet MS" w:eastAsia="Trebuchet MS" w:hAnsi="Trebuchet MS"/>
          <w:b w:val="1"/>
          <w:color w:val="f75d5d"/>
          <w:rtl w:val="0"/>
        </w:rPr>
        <w:t xml:space="preserve">Project title :</w:t>
      </w:r>
      <w:r w:rsidDel="00000000" w:rsidR="00000000" w:rsidRPr="00000000">
        <w:rPr>
          <w:rFonts w:ascii="Trebuchet MS" w:cs="Trebuchet MS" w:eastAsia="Trebuchet MS" w:hAnsi="Trebuchet MS"/>
          <w:b w:val="1"/>
          <w:rtl w:val="0"/>
        </w:rPr>
        <w:t xml:space="preserve">  Suba Garments [Accounting]</w:t>
      </w: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color w:val="f75d5d"/>
        </w:rPr>
      </w:pPr>
      <w:r w:rsidDel="00000000" w:rsidR="00000000" w:rsidRPr="00000000">
        <w:rPr>
          <w:rtl w:val="0"/>
        </w:rPr>
      </w:r>
    </w:p>
    <w:p w:rsidR="00000000" w:rsidDel="00000000" w:rsidP="00000000" w:rsidRDefault="00000000" w:rsidRPr="00000000" w14:paraId="00000066">
      <w:pPr>
        <w:ind w:left="720" w:firstLine="0"/>
        <w:rPr>
          <w:rFonts w:ascii="Trebuchet MS" w:cs="Trebuchet MS" w:eastAsia="Trebuchet MS" w:hAnsi="Trebuchet MS"/>
          <w:b w:val="1"/>
        </w:rPr>
      </w:pPr>
      <w:r w:rsidDel="00000000" w:rsidR="00000000" w:rsidRPr="00000000">
        <w:rPr>
          <w:rFonts w:ascii="Trebuchet MS" w:cs="Trebuchet MS" w:eastAsia="Trebuchet MS" w:hAnsi="Trebuchet MS"/>
          <w:b w:val="1"/>
          <w:color w:val="f75d5d"/>
          <w:rtl w:val="0"/>
        </w:rPr>
        <w:t xml:space="preserve">Technology :</w:t>
      </w:r>
      <w:r w:rsidDel="00000000" w:rsidR="00000000" w:rsidRPr="00000000">
        <w:rPr>
          <w:rFonts w:ascii="Trebuchet MS" w:cs="Trebuchet MS" w:eastAsia="Trebuchet MS" w:hAnsi="Trebuchet MS"/>
          <w:b w:val="1"/>
          <w:rtl w:val="0"/>
        </w:rPr>
        <w:t xml:space="preserve"> Dart (Flutter), PHP, C#, My SQL</w:t>
      </w:r>
    </w:p>
    <w:p w:rsidR="00000000" w:rsidDel="00000000" w:rsidP="00000000" w:rsidRDefault="00000000" w:rsidRPr="00000000" w14:paraId="00000067">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8">
      <w:pPr>
        <w:ind w:left="720" w:firstLine="0"/>
        <w:rPr>
          <w:rFonts w:ascii="Trebuchet MS" w:cs="Trebuchet MS" w:eastAsia="Trebuchet MS" w:hAnsi="Trebuchet MS"/>
          <w:b w:val="1"/>
        </w:rPr>
      </w:pPr>
      <w:r w:rsidDel="00000000" w:rsidR="00000000" w:rsidRPr="00000000">
        <w:rPr>
          <w:rFonts w:ascii="Trebuchet MS" w:cs="Trebuchet MS" w:eastAsia="Trebuchet MS" w:hAnsi="Trebuchet MS"/>
          <w:b w:val="1"/>
          <w:color w:val="f75d5d"/>
          <w:rtl w:val="0"/>
        </w:rPr>
        <w:t xml:space="preserve">Description</w:t>
      </w:r>
      <w:r w:rsidDel="00000000" w:rsidR="00000000" w:rsidRPr="00000000">
        <w:rPr>
          <w:rFonts w:ascii="Trebuchet MS" w:cs="Trebuchet MS" w:eastAsia="Trebuchet MS" w:hAnsi="Trebuchet MS"/>
          <w:color w:val="f75d5d"/>
          <w:rtl w:val="0"/>
        </w:rPr>
        <w:t xml:space="preserve"> :</w:t>
      </w:r>
      <w:r w:rsidDel="00000000" w:rsidR="00000000" w:rsidRPr="00000000">
        <w:rPr>
          <w:rtl w:val="0"/>
        </w:rPr>
      </w:r>
    </w:p>
    <w:p w:rsidR="00000000" w:rsidDel="00000000" w:rsidP="00000000" w:rsidRDefault="00000000" w:rsidRPr="00000000" w14:paraId="00000069">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Developed Suba Garments, a cross-platform eCommerce application for a garment export and retail company, using Dart (Flutter) for frontend development. The application runs on Android, iOS, Web, and Desktop, with backend services implemented in PHP, C#, and MySQL. It includes features such as product catalog management, order processing, customer authentication, inventory tracking, and shipment tracking. Integrated Razorpay and PhonePe payment gateways for secure transactions. The system is deployed on a web server using Plesk and successfully uploaded to the Apple App Store. The platform ensures a seamless shopping experience with a user-friendly UI, real-time notifications, and multi-currency support for global customers.</w:t>
      </w:r>
    </w:p>
    <w:p w:rsidR="00000000" w:rsidDel="00000000" w:rsidP="00000000" w:rsidRDefault="00000000" w:rsidRPr="00000000" w14:paraId="0000006A">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B">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C">
      <w:pPr>
        <w:ind w:left="720" w:firstLine="0"/>
        <w:rPr>
          <w:rFonts w:ascii="Trebuchet MS" w:cs="Trebuchet MS" w:eastAsia="Trebuchet MS" w:hAnsi="Trebuchet MS"/>
          <w:b w:val="1"/>
          <w:color w:val="f75d5d"/>
        </w:rPr>
      </w:pPr>
      <w:r w:rsidDel="00000000" w:rsidR="00000000" w:rsidRPr="00000000">
        <w:rPr>
          <w:rFonts w:ascii="Trebuchet MS" w:cs="Trebuchet MS" w:eastAsia="Trebuchet MS" w:hAnsi="Trebuchet MS"/>
          <w:b w:val="1"/>
          <w:color w:val="f75d5d"/>
          <w:rtl w:val="0"/>
        </w:rPr>
        <w:t xml:space="preserve">Roles and responsibilities :</w:t>
      </w:r>
    </w:p>
    <w:p w:rsidR="00000000" w:rsidDel="00000000" w:rsidP="00000000" w:rsidRDefault="00000000" w:rsidRPr="00000000" w14:paraId="0000006D">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Developed a Flutter-based cross-platform application for Web, Android, iOS, and Desktop.</w:t>
      </w:r>
      <w:r w:rsidDel="00000000" w:rsidR="00000000" w:rsidRPr="00000000">
        <w:rPr>
          <w:rtl w:val="0"/>
        </w:rPr>
      </w:r>
    </w:p>
    <w:p w:rsidR="00000000" w:rsidDel="00000000" w:rsidP="00000000" w:rsidRDefault="00000000" w:rsidRPr="00000000" w14:paraId="0000006E">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Implemented backend logic using PHP, C#, and MySQL for order processing, inventory management, and user authentication.</w:t>
      </w:r>
      <w:r w:rsidDel="00000000" w:rsidR="00000000" w:rsidRPr="00000000">
        <w:rPr>
          <w:rtl w:val="0"/>
        </w:rPr>
      </w:r>
    </w:p>
    <w:p w:rsidR="00000000" w:rsidDel="00000000" w:rsidP="00000000" w:rsidRDefault="00000000" w:rsidRPr="00000000" w14:paraId="0000006F">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Designed and developed an interactive UI/UX for a seamless shopping experience.</w:t>
      </w:r>
      <w:r w:rsidDel="00000000" w:rsidR="00000000" w:rsidRPr="00000000">
        <w:rPr>
          <w:rtl w:val="0"/>
        </w:rPr>
      </w:r>
    </w:p>
    <w:p w:rsidR="00000000" w:rsidDel="00000000" w:rsidP="00000000" w:rsidRDefault="00000000" w:rsidRPr="00000000" w14:paraId="00000070">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Integrated customer login with email OTP verification for secure user authentication.</w:t>
      </w:r>
      <w:r w:rsidDel="00000000" w:rsidR="00000000" w:rsidRPr="00000000">
        <w:rPr>
          <w:rtl w:val="0"/>
        </w:rPr>
      </w:r>
    </w:p>
    <w:p w:rsidR="00000000" w:rsidDel="00000000" w:rsidP="00000000" w:rsidRDefault="00000000" w:rsidRPr="00000000" w14:paraId="00000071">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Integrated Razorpay and PhonePe payment gateways for secure online transactions.</w:t>
      </w:r>
      <w:r w:rsidDel="00000000" w:rsidR="00000000" w:rsidRPr="00000000">
        <w:rPr>
          <w:rtl w:val="0"/>
        </w:rPr>
      </w:r>
    </w:p>
    <w:p w:rsidR="00000000" w:rsidDel="00000000" w:rsidP="00000000" w:rsidRDefault="00000000" w:rsidRPr="00000000" w14:paraId="00000072">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Developed key eCommerce features such as product catalog, cart system, wishlist, order management, and invoice generation.</w:t>
      </w:r>
      <w:r w:rsidDel="00000000" w:rsidR="00000000" w:rsidRPr="00000000">
        <w:rPr>
          <w:rtl w:val="0"/>
        </w:rPr>
      </w:r>
    </w:p>
    <w:p w:rsidR="00000000" w:rsidDel="00000000" w:rsidP="00000000" w:rsidRDefault="00000000" w:rsidRPr="00000000" w14:paraId="00000073">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Implemented multi-currency and multi-language support for international garment exports.</w:t>
      </w:r>
      <w:r w:rsidDel="00000000" w:rsidR="00000000" w:rsidRPr="00000000">
        <w:rPr>
          <w:rtl w:val="0"/>
        </w:rPr>
      </w:r>
    </w:p>
    <w:p w:rsidR="00000000" w:rsidDel="00000000" w:rsidP="00000000" w:rsidRDefault="00000000" w:rsidRPr="00000000" w14:paraId="00000074">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Deployed and configured the application on a Plesk-managed web server instead of IIS Server.</w:t>
      </w:r>
      <w:r w:rsidDel="00000000" w:rsidR="00000000" w:rsidRPr="00000000">
        <w:rPr>
          <w:rtl w:val="0"/>
        </w:rPr>
      </w:r>
    </w:p>
    <w:p w:rsidR="00000000" w:rsidDel="00000000" w:rsidP="00000000" w:rsidRDefault="00000000" w:rsidRPr="00000000" w14:paraId="00000075">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Uploaded the application to the Apple App Store, ensuring compliance with Apple’s guidelines.</w:t>
      </w:r>
      <w:r w:rsidDel="00000000" w:rsidR="00000000" w:rsidRPr="00000000">
        <w:rPr>
          <w:rtl w:val="0"/>
        </w:rPr>
      </w:r>
    </w:p>
    <w:p w:rsidR="00000000" w:rsidDel="00000000" w:rsidP="00000000" w:rsidRDefault="00000000" w:rsidRPr="00000000" w14:paraId="00000076">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Optimized database performance, API response times, and security protocols for a smooth experience.</w:t>
      </w:r>
      <w:r w:rsidDel="00000000" w:rsidR="00000000" w:rsidRPr="00000000">
        <w:rPr>
          <w:rtl w:val="0"/>
        </w:rPr>
      </w:r>
    </w:p>
    <w:p w:rsidR="00000000" w:rsidDel="00000000" w:rsidP="00000000" w:rsidRDefault="00000000" w:rsidRPr="00000000" w14:paraId="00000077">
      <w:pPr>
        <w:numPr>
          <w:ilvl w:val="0"/>
          <w:numId w:val="1"/>
        </w:numPr>
        <w:ind w:left="2160" w:hanging="360"/>
        <w:rPr>
          <w:rFonts w:ascii="Trebuchet MS" w:cs="Trebuchet MS" w:eastAsia="Trebuchet MS" w:hAnsi="Trebuchet MS"/>
          <w:b w:val="1"/>
          <w:color w:val="f75d5d"/>
        </w:rPr>
      </w:pPr>
      <w:r w:rsidDel="00000000" w:rsidR="00000000" w:rsidRPr="00000000">
        <w:rPr>
          <w:rFonts w:ascii="Trebuchet MS" w:cs="Trebuchet MS" w:eastAsia="Trebuchet MS" w:hAnsi="Trebuchet MS"/>
          <w:b w:val="1"/>
          <w:rtl w:val="0"/>
        </w:rPr>
        <w:t xml:space="preserve">Conducted testing, debugging, and post-deployment maintenance to ensure platform stability.</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Oswald" w:cs="Oswald" w:eastAsia="Oswald" w:hAnsi="Oswald"/>
          <w:b w:val="1"/>
          <w:color w:val="f75d5d"/>
          <w:sz w:val="30"/>
          <w:szCs w:val="30"/>
        </w:rPr>
      </w:pPr>
      <w:r w:rsidDel="00000000" w:rsidR="00000000" w:rsidRPr="00000000">
        <w:rPr>
          <w:rFonts w:ascii="Oswald" w:cs="Oswald" w:eastAsia="Oswald" w:hAnsi="Oswald"/>
          <w:b w:val="1"/>
          <w:color w:val="f75d5d"/>
          <w:sz w:val="30"/>
          <w:szCs w:val="30"/>
          <w:rtl w:val="0"/>
        </w:rPr>
        <w:t xml:space="preserve">Personal Details :</w:t>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Aravinth Shri Vathsavaa K 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DOB                          : 11-03-2003</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                      : Male</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 Known    : Tamil [Mother Tongue], English [Read, Write. Understand &amp; Speak] , Hindi [Read, Write &amp; Understand]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Nationality                : Indian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Permanent Address   : 7-125, KMBF Nagar, Iynthu Thalaippu Vaikkal, Kumbakonam, Thanjavur (Dt) - 612001</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Oswald" w:cs="Oswald" w:eastAsia="Oswald" w:hAnsi="Oswald"/>
          <w:b w:val="1"/>
          <w:color w:val="f75d5d"/>
          <w:sz w:val="30"/>
          <w:szCs w:val="30"/>
        </w:rPr>
      </w:pPr>
      <w:r w:rsidDel="00000000" w:rsidR="00000000" w:rsidRPr="00000000">
        <w:rPr>
          <w:rFonts w:ascii="Oswald" w:cs="Oswald" w:eastAsia="Oswald" w:hAnsi="Oswald"/>
          <w:b w:val="1"/>
          <w:color w:val="f75d5d"/>
          <w:sz w:val="30"/>
          <w:szCs w:val="30"/>
          <w:rtl w:val="0"/>
        </w:rPr>
        <w:t xml:space="preserve">DECLARATION :</w:t>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hereby declare that the above mentioned information is correct up to my knowledge and I bear the responsibilities for the correctness of the above mentioned particulars.</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Signature ,</w:t>
      </w:r>
    </w:p>
    <w:p w:rsidR="00000000" w:rsidDel="00000000" w:rsidP="00000000" w:rsidRDefault="00000000" w:rsidRPr="00000000" w14:paraId="0000009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[Aravinth Shri Vathsavaa K S ]</w:t>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sectPr>
      <w:footerReference r:id="rId8" w:type="default"/>
      <w:pgSz w:h="16834" w:w="11909" w:orient="portrait"/>
      <w:pgMar w:bottom="1440" w:top="1440" w:left="1440" w:right="1440" w:header="720" w:footer="720"/>
      <w:pgNumType w:start="1"/>
      <w:sectPrChange w:author="Aravinth Shri Vathsav" w:id="0" w:date="2023-07-26T14:09:30Z">
        <w:sectPr w:rsidR="000000" w:rsidDel="000000" w:rsidRPr="000000" w:rsidSect="000000">
          <w:pgMar w:bottom="1440" w:top="1440" w:left="1440" w:right="1440" w:header="720" w:footer="720"/>
          <w:pgNumType w:start="1"/>
          <w:pgSz w:h="16834" w:w="11909"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 w:name="Georgia"/>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sdt>
    <w:sdtPr>
      <w:tag w:val="goog_rdk_2"/>
    </w:sdtPr>
    <w:sdtContent>
      <w:p w:rsidR="00000000" w:rsidDel="00000000" w:rsidP="00000000" w:rsidRDefault="00000000" w:rsidRPr="00000000" w14:paraId="00000095">
        <w:pPr>
          <w:rPr>
            <w:ins w:author="Aravinth Shri Vathsav" w:id="1" w:date="2023-07-26T14:09:30Z"/>
            <w:rFonts w:ascii="Times New Roman" w:cs="Times New Roman" w:eastAsia="Times New Roman" w:hAnsi="Times New Roman"/>
          </w:rPr>
        </w:pPr>
        <w:sdt>
          <w:sdtPr>
            <w:tag w:val="goog_rdk_1"/>
          </w:sdtPr>
          <w:sdtContent>
            <w:ins w:author="Aravinth Shri Vathsav" w:id="1" w:date="2023-07-26T14:09:30Z">
              <w:r w:rsidDel="00000000" w:rsidR="00000000" w:rsidRPr="00000000">
                <w:rPr>
                  <w:rtl w:val="0"/>
                </w:rPr>
              </w:r>
            </w:ins>
          </w:sdtContent>
        </w:sdt>
      </w:p>
    </w:sdtContent>
  </w:sdt>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ravinthshrivathsav@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yB3z26qYzxzaO41em7SFzqKTQ==">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